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2638425" cy="17335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384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2133600" cy="2133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3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1933575" cy="23622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335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commentRangeStart w:id="0"/>
      <w:commentRangeStart w:id="1"/>
      <w:commentRangeStart w:id="2"/>
      <w:r w:rsidDel="00000000" w:rsidR="00000000" w:rsidRPr="00000000">
        <w:rPr>
          <w:rtl w:val="0"/>
        </w:rPr>
        <w:t xml:space="preserve">The Collar Poem</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by </w:t>
      </w:r>
      <w:commentRangeStart w:id="3"/>
      <w:r w:rsidDel="00000000" w:rsidR="00000000" w:rsidRPr="00000000">
        <w:rPr>
          <w:rtl w:val="0"/>
        </w:rPr>
        <w:t xml:space="preserve">George Herbert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struck the board, and cried, "No more!</w:t>
      </w:r>
    </w:p>
    <w:p w:rsidR="00000000" w:rsidDel="00000000" w:rsidP="00000000" w:rsidRDefault="00000000" w:rsidRPr="00000000" w14:paraId="00000009">
      <w:pPr>
        <w:rPr/>
      </w:pPr>
      <w:r w:rsidDel="00000000" w:rsidR="00000000" w:rsidRPr="00000000">
        <w:rPr>
          <w:rtl w:val="0"/>
        </w:rPr>
        <w:t xml:space="preserve">I </w:t>
      </w:r>
      <w:ins w:author="Javier Fuchs" w:id="0" w:date="2024-03-09T15:37:25Z">
        <w:r w:rsidDel="00000000" w:rsidR="00000000" w:rsidRPr="00000000">
          <w:rPr>
            <w:rtl w:val="0"/>
          </w:rPr>
          <w:t xml:space="preserve">will go abroad</w:t>
        </w:r>
      </w:ins>
      <w:del w:author="Javier Fuchs" w:id="0" w:date="2024-03-09T15:37:25Z">
        <w:r w:rsidDel="00000000" w:rsidR="00000000" w:rsidRPr="00000000">
          <w:rPr>
            <w:rtl w:val="0"/>
          </w:rPr>
          <w:delText xml:space="preserve">will abroad</w:delText>
        </w:r>
      </w:del>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What! shall I ever </w:t>
      </w:r>
      <w:commentRangeStart w:id="4"/>
      <w:r w:rsidDel="00000000" w:rsidR="00000000" w:rsidRPr="00000000">
        <w:rPr>
          <w:rtl w:val="0"/>
        </w:rPr>
        <w:t xml:space="preserve">sigh</w:t>
      </w:r>
      <w:commentRangeEnd w:id="4"/>
      <w:r w:rsidDel="00000000" w:rsidR="00000000" w:rsidRPr="00000000">
        <w:commentReference w:id="4"/>
      </w:r>
      <w:r w:rsidDel="00000000" w:rsidR="00000000" w:rsidRPr="00000000">
        <w:rPr>
          <w:rtl w:val="0"/>
        </w:rPr>
        <w:t xml:space="preserve"> and </w:t>
      </w:r>
      <w:commentRangeStart w:id="5"/>
      <w:r w:rsidDel="00000000" w:rsidR="00000000" w:rsidRPr="00000000">
        <w:rPr>
          <w:rtl w:val="0"/>
        </w:rPr>
        <w:t xml:space="preserve">pine</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My lines and life are free; free as the road,</w:t>
      </w:r>
    </w:p>
    <w:p w:rsidR="00000000" w:rsidDel="00000000" w:rsidP="00000000" w:rsidRDefault="00000000" w:rsidRPr="00000000" w14:paraId="0000000C">
      <w:pPr>
        <w:rPr/>
      </w:pPr>
      <w:r w:rsidDel="00000000" w:rsidR="00000000" w:rsidRPr="00000000">
        <w:rPr>
          <w:rtl w:val="0"/>
        </w:rPr>
        <w:t xml:space="preserve">Loose as the wind, as large </w:t>
      </w:r>
      <w:ins w:author="Javier Fuchs" w:id="1" w:date="2024-03-09T15:37:33Z">
        <w:r w:rsidDel="00000000" w:rsidR="00000000" w:rsidRPr="00000000">
          <w:rPr>
            <w:rtl w:val="0"/>
          </w:rPr>
          <w:t xml:space="preserve">as a store</w:t>
        </w:r>
      </w:ins>
      <w:del w:author="Javier Fuchs" w:id="1" w:date="2024-03-09T15:37:33Z">
        <w:r w:rsidDel="00000000" w:rsidR="00000000" w:rsidRPr="00000000">
          <w:rPr>
            <w:rtl w:val="0"/>
          </w:rPr>
          <w:delText xml:space="preserve">as store</w:delText>
        </w:r>
      </w:del>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Shall I </w:t>
      </w:r>
      <w:ins w:author="Javier Fuchs" w:id="2" w:date="2024-03-09T15:37:37Z">
        <w:r w:rsidDel="00000000" w:rsidR="00000000" w:rsidRPr="00000000">
          <w:rPr>
            <w:rtl w:val="0"/>
          </w:rPr>
          <w:t xml:space="preserve">still be</w:t>
        </w:r>
      </w:ins>
      <w:del w:author="Javier Fuchs" w:id="2" w:date="2024-03-09T15:37:37Z">
        <w:r w:rsidDel="00000000" w:rsidR="00000000" w:rsidRPr="00000000">
          <w:rPr>
            <w:rtl w:val="0"/>
          </w:rPr>
          <w:delText xml:space="preserve">be still</w:delText>
        </w:r>
      </w:del>
      <w:r w:rsidDel="00000000" w:rsidR="00000000" w:rsidRPr="00000000">
        <w:rPr>
          <w:rtl w:val="0"/>
        </w:rPr>
        <w:t xml:space="preserve"> </w:t>
      </w:r>
      <w:ins w:author="Javier Fuchs" w:id="3" w:date="2024-03-09T15:37:38Z">
        <w:r w:rsidDel="00000000" w:rsidR="00000000" w:rsidRPr="00000000">
          <w:rPr>
            <w:rtl w:val="0"/>
          </w:rPr>
          <w:t xml:space="preserve">in a suit</w:t>
        </w:r>
      </w:ins>
      <w:del w:author="Javier Fuchs" w:id="3" w:date="2024-03-09T15:37:38Z">
        <w:r w:rsidDel="00000000" w:rsidR="00000000" w:rsidRPr="00000000">
          <w:rPr>
            <w:rtl w:val="0"/>
          </w:rPr>
          <w:delText xml:space="preserve">in suit</w:delText>
        </w:r>
      </w:del>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Have </w:t>
      </w:r>
      <w:commentRangeStart w:id="6"/>
      <w:r w:rsidDel="00000000" w:rsidR="00000000" w:rsidRPr="00000000">
        <w:rPr>
          <w:rtl w:val="0"/>
        </w:rPr>
        <w:t xml:space="preserve">I no harvest but a </w:t>
      </w:r>
      <w:commentRangeStart w:id="7"/>
      <w:r w:rsidDel="00000000" w:rsidR="00000000" w:rsidRPr="00000000">
        <w:rPr>
          <w:rtl w:val="0"/>
        </w:rPr>
        <w:t xml:space="preserve">thorn</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let me blood, and not restore</w:t>
      </w:r>
    </w:p>
    <w:p w:rsidR="00000000" w:rsidDel="00000000" w:rsidP="00000000" w:rsidRDefault="00000000" w:rsidRPr="00000000" w14:paraId="00000010">
      <w:pPr>
        <w:rPr/>
      </w:pPr>
      <w:r w:rsidDel="00000000" w:rsidR="00000000" w:rsidRPr="00000000">
        <w:rPr>
          <w:rtl w:val="0"/>
        </w:rPr>
        <w:t xml:space="preserve">What </w:t>
      </w:r>
      <w:ins w:author="Javier Fuchs" w:id="4" w:date="2024-03-09T15:37:41Z">
        <w:r w:rsidDel="00000000" w:rsidR="00000000" w:rsidRPr="00000000">
          <w:rPr>
            <w:rtl w:val="0"/>
          </w:rPr>
          <w:t xml:space="preserve">have I</w:t>
        </w:r>
      </w:ins>
      <w:del w:author="Javier Fuchs" w:id="4" w:date="2024-03-09T15:37:41Z">
        <w:r w:rsidDel="00000000" w:rsidR="00000000" w:rsidRPr="00000000">
          <w:rPr>
            <w:rtl w:val="0"/>
          </w:rPr>
          <w:delText xml:space="preserve">I have</w:delText>
        </w:r>
      </w:del>
      <w:r w:rsidDel="00000000" w:rsidR="00000000" w:rsidRPr="00000000">
        <w:rPr>
          <w:rtl w:val="0"/>
        </w:rPr>
        <w:t xml:space="preserve"> lost with </w:t>
      </w:r>
      <w:commentRangeStart w:id="8"/>
      <w:r w:rsidDel="00000000" w:rsidR="00000000" w:rsidRPr="00000000">
        <w:rPr>
          <w:rtl w:val="0"/>
        </w:rPr>
        <w:t xml:space="preserve">cordial fruit</w:t>
      </w:r>
      <w:commentRangeEnd w:id="8"/>
      <w:r w:rsidDel="00000000" w:rsidR="00000000" w:rsidRPr="00000000">
        <w:commentReference w:id="8"/>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Sure there was wine</w:t>
      </w:r>
    </w:p>
    <w:p w:rsidR="00000000" w:rsidDel="00000000" w:rsidP="00000000" w:rsidRDefault="00000000" w:rsidRPr="00000000" w14:paraId="00000012">
      <w:pPr>
        <w:rPr/>
      </w:pPr>
      <w:r w:rsidDel="00000000" w:rsidR="00000000" w:rsidRPr="00000000">
        <w:rPr>
          <w:rtl w:val="0"/>
        </w:rPr>
        <w:t xml:space="preserve">Before my sighs did dry it; there was corn</w:t>
      </w:r>
    </w:p>
    <w:p w:rsidR="00000000" w:rsidDel="00000000" w:rsidP="00000000" w:rsidRDefault="00000000" w:rsidRPr="00000000" w14:paraId="00000013">
      <w:pPr>
        <w:rPr/>
      </w:pPr>
      <w:r w:rsidDel="00000000" w:rsidR="00000000" w:rsidRPr="00000000">
        <w:rPr>
          <w:rtl w:val="0"/>
        </w:rPr>
        <w:t xml:space="preserve">Before my tears </w:t>
      </w:r>
      <w:ins w:author="Javier Fuchs" w:id="5" w:date="2024-03-09T15:37:43Z">
        <w:r w:rsidDel="00000000" w:rsidR="00000000" w:rsidRPr="00000000">
          <w:rPr>
            <w:rtl w:val="0"/>
          </w:rPr>
          <w:t xml:space="preserve">drowned</w:t>
        </w:r>
      </w:ins>
      <w:del w:author="Javier Fuchs" w:id="5" w:date="2024-03-09T15:37:43Z">
        <w:r w:rsidDel="00000000" w:rsidR="00000000" w:rsidRPr="00000000">
          <w:rPr>
            <w:rtl w:val="0"/>
          </w:rPr>
          <w:delText xml:space="preserve">did drown</w:delText>
        </w:r>
      </w:del>
      <w:r w:rsidDel="00000000" w:rsidR="00000000" w:rsidRPr="00000000">
        <w:rPr>
          <w:rtl w:val="0"/>
        </w:rPr>
        <w:t xml:space="preserve"> it.</w:t>
      </w:r>
    </w:p>
    <w:p w:rsidR="00000000" w:rsidDel="00000000" w:rsidP="00000000" w:rsidRDefault="00000000" w:rsidRPr="00000000" w14:paraId="00000014">
      <w:pPr>
        <w:rPr/>
      </w:pPr>
      <w:r w:rsidDel="00000000" w:rsidR="00000000" w:rsidRPr="00000000">
        <w:rPr>
          <w:rtl w:val="0"/>
        </w:rPr>
        <w:t xml:space="preserve">Is the year only lost to me?</w:t>
      </w:r>
    </w:p>
    <w:p w:rsidR="00000000" w:rsidDel="00000000" w:rsidP="00000000" w:rsidRDefault="00000000" w:rsidRPr="00000000" w14:paraId="00000015">
      <w:pPr>
        <w:rPr/>
      </w:pPr>
      <w:r w:rsidDel="00000000" w:rsidR="00000000" w:rsidRPr="00000000">
        <w:rPr>
          <w:rtl w:val="0"/>
        </w:rPr>
        <w:t xml:space="preserve">Have I no bays to crown it?</w:t>
      </w:r>
    </w:p>
    <w:p w:rsidR="00000000" w:rsidDel="00000000" w:rsidP="00000000" w:rsidRDefault="00000000" w:rsidRPr="00000000" w14:paraId="00000016">
      <w:pPr>
        <w:rPr/>
      </w:pPr>
      <w:r w:rsidDel="00000000" w:rsidR="00000000" w:rsidRPr="00000000">
        <w:rPr>
          <w:rtl w:val="0"/>
        </w:rPr>
        <w:t xml:space="preserve">No flowers, no </w:t>
      </w:r>
      <w:commentRangeStart w:id="9"/>
      <w:r w:rsidDel="00000000" w:rsidR="00000000" w:rsidRPr="00000000">
        <w:rPr>
          <w:rtl w:val="0"/>
        </w:rPr>
        <w:t xml:space="preserve">garlands gay</w:t>
      </w:r>
      <w:commentRangeEnd w:id="9"/>
      <w:r w:rsidDel="00000000" w:rsidR="00000000" w:rsidRPr="00000000">
        <w:commentReference w:id="9"/>
      </w:r>
      <w:r w:rsidDel="00000000" w:rsidR="00000000" w:rsidRPr="00000000">
        <w:rPr>
          <w:rtl w:val="0"/>
        </w:rPr>
        <w:t xml:space="preserve">? </w:t>
      </w:r>
      <w:commentRangeStart w:id="10"/>
      <w:r w:rsidDel="00000000" w:rsidR="00000000" w:rsidRPr="00000000">
        <w:rPr>
          <w:rtl w:val="0"/>
        </w:rPr>
        <w:t xml:space="preserve">all blasted</w:t>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All wasted?</w:t>
      </w:r>
    </w:p>
    <w:p w:rsidR="00000000" w:rsidDel="00000000" w:rsidP="00000000" w:rsidRDefault="00000000" w:rsidRPr="00000000" w14:paraId="00000018">
      <w:pPr>
        <w:rPr/>
      </w:pPr>
      <w:r w:rsidDel="00000000" w:rsidR="00000000" w:rsidRPr="00000000">
        <w:rPr>
          <w:rtl w:val="0"/>
        </w:rPr>
        <w:t xml:space="preserve">Not so, my heart; but there is fruit,</w:t>
      </w:r>
    </w:p>
    <w:p w:rsidR="00000000" w:rsidDel="00000000" w:rsidP="00000000" w:rsidRDefault="00000000" w:rsidRPr="00000000" w14:paraId="00000019">
      <w:pPr>
        <w:rPr/>
      </w:pPr>
      <w:commentRangeStart w:id="11"/>
      <w:r w:rsidDel="00000000" w:rsidR="00000000" w:rsidRPr="00000000">
        <w:rPr>
          <w:rtl w:val="0"/>
        </w:rPr>
        <w:t xml:space="preserve">And thou hast hands</w:t>
      </w:r>
      <w:commentRangeEnd w:id="11"/>
      <w:r w:rsidDel="00000000" w:rsidR="00000000" w:rsidRPr="00000000">
        <w:commentReference w:id="11"/>
      </w:r>
      <w:r w:rsidDel="00000000" w:rsidR="00000000" w:rsidRPr="00000000">
        <w:rPr>
          <w:rtl w:val="0"/>
        </w:rPr>
        <w:t xml:space="preserve">.</w:t>
      </w:r>
    </w:p>
    <w:p w:rsidR="00000000" w:rsidDel="00000000" w:rsidP="00000000" w:rsidRDefault="00000000" w:rsidRPr="00000000" w14:paraId="0000001A">
      <w:pPr>
        <w:rPr/>
      </w:pPr>
      <w:commentRangeStart w:id="12"/>
      <w:r w:rsidDel="00000000" w:rsidR="00000000" w:rsidRPr="00000000">
        <w:rPr>
          <w:rtl w:val="0"/>
        </w:rPr>
        <w:t xml:space="preserve">Recover all thy sigh-blown age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1B">
      <w:pPr>
        <w:rPr/>
      </w:pPr>
      <w:commentRangeStart w:id="13"/>
      <w:r w:rsidDel="00000000" w:rsidR="00000000" w:rsidRPr="00000000">
        <w:rPr>
          <w:rtl w:val="0"/>
        </w:rPr>
        <w:t xml:space="preserve">On double pleasures; leave thy cold dispute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Of what is fit and not; </w:t>
      </w:r>
      <w:commentRangeStart w:id="14"/>
      <w:r w:rsidDel="00000000" w:rsidR="00000000" w:rsidRPr="00000000">
        <w:rPr>
          <w:rtl w:val="0"/>
        </w:rPr>
        <w:t xml:space="preserve">forsake thy cage</w:t>
      </w:r>
      <w:commentRangeEnd w:id="14"/>
      <w:r w:rsidDel="00000000" w:rsidR="00000000" w:rsidRPr="00000000">
        <w:commentReference w:id="14"/>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Thy </w:t>
      </w:r>
      <w:commentRangeStart w:id="15"/>
      <w:r w:rsidDel="00000000" w:rsidR="00000000" w:rsidRPr="00000000">
        <w:rPr>
          <w:rtl w:val="0"/>
        </w:rPr>
        <w:t xml:space="preserve">rope of sands</w:t>
      </w:r>
      <w:commentRangeEnd w:id="15"/>
      <w:r w:rsidDel="00000000" w:rsidR="00000000" w:rsidRPr="00000000">
        <w:commentReference w:id="15"/>
      </w:r>
      <w:r w:rsidDel="00000000" w:rsidR="00000000" w:rsidRPr="00000000">
        <w:rPr>
          <w:rtl w:val="0"/>
        </w:rPr>
        <w:t xml:space="preserve">,</w:t>
      </w:r>
    </w:p>
    <w:p w:rsidR="00000000" w:rsidDel="00000000" w:rsidP="00000000" w:rsidRDefault="00000000" w:rsidRPr="00000000" w14:paraId="0000001E">
      <w:pPr>
        <w:rPr/>
      </w:pPr>
      <w:commentRangeStart w:id="16"/>
      <w:r w:rsidDel="00000000" w:rsidR="00000000" w:rsidRPr="00000000">
        <w:rPr>
          <w:rtl w:val="0"/>
        </w:rPr>
        <w:t xml:space="preserve">Which petty thoughts have made</w:t>
      </w:r>
      <w:commentRangeEnd w:id="16"/>
      <w:r w:rsidDel="00000000" w:rsidR="00000000" w:rsidRPr="00000000">
        <w:commentReference w:id="16"/>
      </w:r>
      <w:r w:rsidDel="00000000" w:rsidR="00000000" w:rsidRPr="00000000">
        <w:rPr>
          <w:rtl w:val="0"/>
        </w:rPr>
        <w:t xml:space="preserve">, and made to thee</w:t>
      </w:r>
    </w:p>
    <w:p w:rsidR="00000000" w:rsidDel="00000000" w:rsidP="00000000" w:rsidRDefault="00000000" w:rsidRPr="00000000" w14:paraId="0000001F">
      <w:pPr>
        <w:rPr/>
      </w:pPr>
      <w:r w:rsidDel="00000000" w:rsidR="00000000" w:rsidRPr="00000000">
        <w:rPr>
          <w:rtl w:val="0"/>
        </w:rPr>
        <w:t xml:space="preserve">Good cable, to enforce and draw,</w:t>
      </w:r>
    </w:p>
    <w:p w:rsidR="00000000" w:rsidDel="00000000" w:rsidP="00000000" w:rsidRDefault="00000000" w:rsidRPr="00000000" w14:paraId="00000020">
      <w:pPr>
        <w:rPr/>
      </w:pPr>
      <w:r w:rsidDel="00000000" w:rsidR="00000000" w:rsidRPr="00000000">
        <w:rPr>
          <w:rtl w:val="0"/>
        </w:rPr>
        <w:t xml:space="preserve">And be thy law,</w:t>
      </w:r>
    </w:p>
    <w:p w:rsidR="00000000" w:rsidDel="00000000" w:rsidP="00000000" w:rsidRDefault="00000000" w:rsidRPr="00000000" w14:paraId="00000021">
      <w:pPr>
        <w:rPr/>
      </w:pPr>
      <w:r w:rsidDel="00000000" w:rsidR="00000000" w:rsidRPr="00000000">
        <w:rPr>
          <w:rtl w:val="0"/>
        </w:rPr>
        <w:t xml:space="preserve">While thou didst wink and wouldst not see.</w:t>
      </w:r>
    </w:p>
    <w:p w:rsidR="00000000" w:rsidDel="00000000" w:rsidP="00000000" w:rsidRDefault="00000000" w:rsidRPr="00000000" w14:paraId="00000022">
      <w:pPr>
        <w:rPr/>
      </w:pPr>
      <w:r w:rsidDel="00000000" w:rsidR="00000000" w:rsidRPr="00000000">
        <w:rPr>
          <w:rtl w:val="0"/>
        </w:rPr>
        <w:t xml:space="preserve">Away! </w:t>
      </w:r>
      <w:commentRangeStart w:id="17"/>
      <w:r w:rsidDel="00000000" w:rsidR="00000000" w:rsidRPr="00000000">
        <w:rPr>
          <w:rtl w:val="0"/>
        </w:rPr>
        <w:t xml:space="preserve">take heed</w:t>
      </w:r>
      <w:commentRangeEnd w:id="17"/>
      <w:r w:rsidDel="00000000" w:rsidR="00000000" w:rsidRPr="00000000">
        <w:commentReference w:id="17"/>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I </w:t>
      </w:r>
      <w:ins w:author="Javier Fuchs" w:id="6" w:date="2024-03-09T15:37:46Z">
        <w:r w:rsidDel="00000000" w:rsidR="00000000" w:rsidRPr="00000000">
          <w:rPr>
            <w:rtl w:val="0"/>
          </w:rPr>
          <w:t xml:space="preserve">will go abroad</w:t>
        </w:r>
      </w:ins>
      <w:del w:author="Javier Fuchs" w:id="6" w:date="2024-03-09T15:37:46Z">
        <w:r w:rsidDel="00000000" w:rsidR="00000000" w:rsidRPr="00000000">
          <w:rPr>
            <w:rtl w:val="0"/>
          </w:rPr>
          <w:delText xml:space="preserve">will abroad</w:delText>
        </w:r>
      </w:del>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Call in thy death's-head there; tie up thy fears;</w:t>
      </w:r>
    </w:p>
    <w:p w:rsidR="00000000" w:rsidDel="00000000" w:rsidP="00000000" w:rsidRDefault="00000000" w:rsidRPr="00000000" w14:paraId="00000025">
      <w:pPr>
        <w:rPr/>
      </w:pPr>
      <w:r w:rsidDel="00000000" w:rsidR="00000000" w:rsidRPr="00000000">
        <w:rPr>
          <w:rtl w:val="0"/>
        </w:rPr>
        <w:t xml:space="preserve">He that </w:t>
      </w:r>
      <w:ins w:author="Javier Fuchs" w:id="7" w:date="2024-03-09T15:37:47Z">
        <w:r w:rsidDel="00000000" w:rsidR="00000000" w:rsidRPr="00000000">
          <w:rPr>
            <w:rtl w:val="0"/>
          </w:rPr>
          <w:t xml:space="preserve">forebears</w:t>
        </w:r>
      </w:ins>
      <w:del w:author="Javier Fuchs" w:id="7" w:date="2024-03-09T15:37:47Z">
        <w:r w:rsidDel="00000000" w:rsidR="00000000" w:rsidRPr="00000000">
          <w:rPr>
            <w:rtl w:val="0"/>
          </w:rPr>
          <w:delText xml:space="preserve">forbears</w:delText>
        </w:r>
      </w:del>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 suit and serve his need</w:t>
      </w:r>
    </w:p>
    <w:p w:rsidR="00000000" w:rsidDel="00000000" w:rsidP="00000000" w:rsidRDefault="00000000" w:rsidRPr="00000000" w14:paraId="00000027">
      <w:pPr>
        <w:rPr/>
      </w:pPr>
      <w:r w:rsidDel="00000000" w:rsidR="00000000" w:rsidRPr="00000000">
        <w:rPr>
          <w:rtl w:val="0"/>
        </w:rPr>
        <w:t xml:space="preserve">Deserves his load."</w:t>
      </w:r>
    </w:p>
    <w:p w:rsidR="00000000" w:rsidDel="00000000" w:rsidP="00000000" w:rsidRDefault="00000000" w:rsidRPr="00000000" w14:paraId="00000028">
      <w:pPr>
        <w:rPr/>
      </w:pPr>
      <w:r w:rsidDel="00000000" w:rsidR="00000000" w:rsidRPr="00000000">
        <w:rPr>
          <w:rtl w:val="0"/>
        </w:rPr>
        <w:t xml:space="preserve">But as I </w:t>
      </w:r>
      <w:ins w:author="Javier Fuchs" w:id="8" w:date="2024-03-09T16:27:25Z">
        <w:commentRangeStart w:id="18"/>
        <w:r w:rsidDel="00000000" w:rsidR="00000000" w:rsidRPr="00000000">
          <w:rPr>
            <w:rtl w:val="0"/>
          </w:rPr>
          <w:t xml:space="preserve">raving</w:t>
        </w:r>
      </w:ins>
      <w:del w:author="Javier Fuchs" w:id="8" w:date="2024-03-09T16:27:25Z">
        <w:r w:rsidDel="00000000" w:rsidR="00000000" w:rsidRPr="00000000">
          <w:rPr>
            <w:rtl w:val="0"/>
          </w:rPr>
          <w:delText xml:space="preserve">rav'd</w:delText>
        </w:r>
      </w:del>
      <w:commentRangeEnd w:id="18"/>
      <w:r w:rsidDel="00000000" w:rsidR="00000000" w:rsidRPr="00000000">
        <w:commentReference w:id="18"/>
      </w:r>
      <w:r w:rsidDel="00000000" w:rsidR="00000000" w:rsidRPr="00000000">
        <w:rPr>
          <w:rtl w:val="0"/>
        </w:rPr>
        <w:t xml:space="preserve">, and grew more fierce and wild</w:t>
      </w:r>
    </w:p>
    <w:p w:rsidR="00000000" w:rsidDel="00000000" w:rsidP="00000000" w:rsidRDefault="00000000" w:rsidRPr="00000000" w14:paraId="00000029">
      <w:pPr>
        <w:rPr/>
      </w:pPr>
      <w:r w:rsidDel="00000000" w:rsidR="00000000" w:rsidRPr="00000000">
        <w:rPr>
          <w:rtl w:val="0"/>
        </w:rPr>
        <w:t xml:space="preserve">At every word,</w:t>
      </w:r>
    </w:p>
    <w:p w:rsidR="00000000" w:rsidDel="00000000" w:rsidP="00000000" w:rsidRDefault="00000000" w:rsidRPr="00000000" w14:paraId="0000002A">
      <w:pPr>
        <w:rPr/>
      </w:pPr>
      <w:r w:rsidDel="00000000" w:rsidR="00000000" w:rsidRPr="00000000">
        <w:rPr>
          <w:rtl w:val="0"/>
        </w:rPr>
        <w:t xml:space="preserve">Me thoughts I heard one calling, "Child";</w:t>
      </w:r>
    </w:p>
    <w:p w:rsidR="00000000" w:rsidDel="00000000" w:rsidP="00000000" w:rsidRDefault="00000000" w:rsidRPr="00000000" w14:paraId="0000002B">
      <w:pPr>
        <w:rPr/>
      </w:pPr>
      <w:r w:rsidDel="00000000" w:rsidR="00000000" w:rsidRPr="00000000">
        <w:rPr>
          <w:rtl w:val="0"/>
        </w:rPr>
        <w:t xml:space="preserve">And I replied, "My Lord."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vier Fuchs" w:id="5" w:date="2024-03-09T15:40:32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suffer a mental and physical decline</w:t>
      </w:r>
    </w:p>
  </w:comment>
  <w:comment w:author="Javier Fuchs" w:id="3" w:date="2024-03-09T16:19:10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Herbert was an English poet, orator, and priest of the Church of England. His poetry is associated with the writings of the metaphysical poets, and he is recognised as "one of the foremost British devotional lyricists." He was born in Wales into an artistic and wealthy family and largely raised in England.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April 3, 1593, Montgomery, United Kingdom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Died: March 1, 1633 (age 39 years), Bemerton, Salisbury, United Kingdom</w:t>
      </w:r>
    </w:p>
  </w:comment>
  <w:comment w:author="Javier Fuchs" w:id="6" w:date="2024-03-09T15:42:28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speaker compares himself to a plant that produces thorns instead of fruit</w:t>
      </w:r>
    </w:p>
  </w:comment>
  <w:comment w:author="Javier Fuchs" w:id="4" w:date="2024-03-09T15:40:03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emit a long, deep, audible breath expressing sadness, relief, tiredness, or a similar feeling</w:t>
      </w:r>
    </w:p>
  </w:comment>
  <w:comment w:author="Javier Fuchs" w:id="8" w:date="2024-03-09T15:41:37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drinks made by infusing fruits and botanicals in a sugar syrup to create concentrated syrups bursting with flavour.</w:t>
      </w:r>
    </w:p>
  </w:comment>
  <w:comment w:author="Javier Fuchs" w:id="17" w:date="2024-03-09T16:26:24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pay attention to something and be careful about it</w:t>
      </w:r>
    </w:p>
  </w:comment>
  <w:comment w:author="Javier Fuchs" w:id="14" w:date="2024-03-09T16:24:28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up (forsake) laws, rules, and responsibility</w:t>
      </w:r>
    </w:p>
  </w:comment>
  <w:comment w:author="Javier Fuchs" w:id="11" w:date="2024-03-09T16:22:13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narrator tries to convince himself that freedom will bring him the satisfaction that his faith has failed to provide</w:t>
      </w:r>
    </w:p>
  </w:comment>
  <w:comment w:author="Javier Fuchs" w:id="10" w:date="2024-03-09T16:21:46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to be intoxicated from alcohol or drugs</w:t>
      </w:r>
    </w:p>
  </w:comment>
  <w:comment w:author="Javier Fuchs" w:id="16" w:date="2024-03-09T16:25:35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himself did not place the speaker in the cage, but rather the speaker placed himself there by believing in a false spirituality.</w:t>
      </w:r>
    </w:p>
  </w:comment>
  <w:comment w:author="Javier Fuchs" w:id="13" w:date="2024-03-09T16:22:58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 is speaking about returning to his former life, before he became God-fearing.</w:t>
      </w:r>
    </w:p>
  </w:comment>
  <w:comment w:author="Javier Fuchs" w:id="15" w:date="2024-03-09T16:24:49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is unreliable, incohesive, disconnected, or flimsy</w:t>
      </w:r>
    </w:p>
  </w:comment>
  <w:comment w:author="Javier Fuchs" w:id="12" w:date="2024-03-09T16:22:36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needs to make up for lost time and "double his pleasure" by doing things he hasn't been able to do.</w:t>
      </w:r>
    </w:p>
  </w:comment>
  <w:comment w:author="Javier Fuchs" w:id="7" w:date="2024-03-09T15:41:04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stiff, sharp-pointed, straight or curved woody projection on the stem or other part of a plant.</w:t>
      </w:r>
    </w:p>
  </w:comment>
  <w:comment w:author="Javier Fuchs" w:id="9" w:date="2024-03-09T16:21:22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bring back a wreath of flowers and leaves happily.</w:t>
      </w:r>
    </w:p>
  </w:comment>
  <w:comment w:author="Javier Fuchs" w:id="0" w:date="2024-03-09T15:43:08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who is experiencing a loss of faith and anger about his commitment to God</w:t>
      </w:r>
    </w:p>
  </w:comment>
  <w:comment w:author="Javier Fuchs" w:id="1" w:date="2024-03-09T15:43:35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speaker in the poem is becoming more certain that it is not his purpose in life to want something he cannot have. He wonders if he should spend his life feeling bad when he is free to do what he wants. He also wonders if he should stay trapped.</w:t>
      </w:r>
    </w:p>
  </w:comment>
  <w:comment w:author="Javier Fuchs" w:id="2" w:date="2024-03-09T16:17:59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refers to the collar a priest wears, but the image of a collar can also suggest being trapped and confined</w:t>
      </w:r>
    </w:p>
  </w:comment>
  <w:comment w:author="Javier Fuchs" w:id="18" w:date="2024-03-09T16:27:44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talk wildly, in an excited and uncontrolled way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